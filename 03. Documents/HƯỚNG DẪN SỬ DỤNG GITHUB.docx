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146" w:rsidRPr="00CC275A" w:rsidRDefault="004F07EE" w:rsidP="004F07EE">
      <w:pPr>
        <w:pStyle w:val="Title"/>
        <w:jc w:val="center"/>
        <w:rPr>
          <w:b/>
          <w:color w:val="1F3864" w:themeColor="accent5" w:themeShade="80"/>
          <w:lang w:val="en-GB"/>
        </w:rPr>
      </w:pPr>
      <w:r w:rsidRPr="00CC275A">
        <w:rPr>
          <w:b/>
          <w:color w:val="1F3864" w:themeColor="accent5" w:themeShade="80"/>
          <w:lang w:val="en-GB"/>
        </w:rPr>
        <w:t>HƯỚNG DẪN SỬ DỤNG GITHUB</w:t>
      </w:r>
    </w:p>
    <w:p w:rsidR="004F07EE" w:rsidRDefault="004F07EE" w:rsidP="004F07EE">
      <w:pPr>
        <w:pStyle w:val="Heading1"/>
        <w:rPr>
          <w:lang w:val="en-GB"/>
        </w:rPr>
      </w:pPr>
    </w:p>
    <w:p w:rsidR="004F07EE" w:rsidRPr="007004E0" w:rsidRDefault="004F07EE" w:rsidP="004F07EE">
      <w:pPr>
        <w:pStyle w:val="Heading1"/>
        <w:rPr>
          <w:b/>
          <w:lang w:val="en-GB"/>
        </w:rPr>
      </w:pPr>
      <w:r w:rsidRPr="007004E0">
        <w:rPr>
          <w:b/>
          <w:lang w:val="en-GB"/>
        </w:rPr>
        <w:t xml:space="preserve">I, Giới thiệu về </w:t>
      </w:r>
      <w:r w:rsidR="007004E0" w:rsidRPr="007004E0">
        <w:rPr>
          <w:b/>
          <w:lang w:val="en-GB"/>
        </w:rPr>
        <w:t>git và github</w:t>
      </w:r>
    </w:p>
    <w:p w:rsidR="005A74A2" w:rsidRPr="00401B28" w:rsidRDefault="007004E0" w:rsidP="00401B28">
      <w:pPr>
        <w:pStyle w:val="Heading2"/>
        <w:rPr>
          <w:b/>
          <w:sz w:val="28"/>
          <w:szCs w:val="28"/>
          <w:lang w:val="en-GB"/>
        </w:rPr>
      </w:pPr>
      <w:r w:rsidRPr="007004E0">
        <w:rPr>
          <w:b/>
          <w:sz w:val="28"/>
          <w:szCs w:val="28"/>
          <w:lang w:val="en-GB"/>
        </w:rPr>
        <w:t>1, Git là gì ?</w:t>
      </w:r>
    </w:p>
    <w:p w:rsidR="007004E0" w:rsidRPr="007004E0" w:rsidRDefault="007004E0" w:rsidP="00CC275A">
      <w:pPr>
        <w:pStyle w:val="NoSpacing"/>
        <w:ind w:firstLine="720"/>
        <w:rPr>
          <w:rFonts w:asciiTheme="majorHAnsi" w:hAnsiTheme="majorHAnsi" w:cstheme="majorHAnsi"/>
          <w:sz w:val="24"/>
          <w:szCs w:val="24"/>
        </w:rPr>
      </w:pPr>
      <w:r w:rsidRPr="007004E0">
        <w:rPr>
          <w:rFonts w:asciiTheme="majorHAnsi" w:hAnsiTheme="majorHAnsi" w:cstheme="majorHAnsi"/>
          <w:b/>
          <w:bCs/>
          <w:sz w:val="24"/>
          <w:szCs w:val="24"/>
        </w:rPr>
        <w:t>Git</w:t>
      </w:r>
      <w:r w:rsidRPr="007004E0">
        <w:rPr>
          <w:rFonts w:asciiTheme="majorHAnsi" w:hAnsiTheme="majorHAnsi" w:cstheme="majorHAnsi"/>
          <w:sz w:val="24"/>
          <w:szCs w:val="24"/>
        </w:rPr>
        <w:t> là tên gọi của một </w:t>
      </w:r>
      <w:r w:rsidRPr="007004E0">
        <w:rPr>
          <w:rFonts w:asciiTheme="majorHAnsi" w:hAnsiTheme="majorHAnsi" w:cstheme="majorHAnsi"/>
          <w:b/>
          <w:bCs/>
          <w:sz w:val="24"/>
          <w:szCs w:val="24"/>
        </w:rPr>
        <w:t>Hệ thống quản lý phiên bản phân tán</w:t>
      </w:r>
      <w:r w:rsidRPr="007004E0">
        <w:rPr>
          <w:rFonts w:asciiTheme="majorHAnsi" w:hAnsiTheme="majorHAnsi" w:cstheme="majorHAnsi"/>
          <w:sz w:val="24"/>
          <w:szCs w:val="24"/>
        </w:rPr>
        <w:t> (</w:t>
      </w:r>
      <w:r w:rsidRPr="007004E0">
        <w:rPr>
          <w:rFonts w:asciiTheme="majorHAnsi" w:hAnsiTheme="majorHAnsi" w:cstheme="majorHAnsi"/>
          <w:i/>
          <w:iCs/>
          <w:sz w:val="24"/>
          <w:szCs w:val="24"/>
        </w:rPr>
        <w:t>Distributed Version Control System – </w:t>
      </w:r>
      <w:r w:rsidRPr="007004E0">
        <w:rPr>
          <w:rFonts w:asciiTheme="majorHAnsi" w:hAnsiTheme="majorHAnsi" w:cstheme="majorHAnsi"/>
          <w:b/>
          <w:bCs/>
          <w:i/>
          <w:iCs/>
          <w:sz w:val="24"/>
          <w:szCs w:val="24"/>
        </w:rPr>
        <w:t>DVCS</w:t>
      </w:r>
      <w:r w:rsidRPr="007004E0">
        <w:rPr>
          <w:rFonts w:asciiTheme="majorHAnsi" w:hAnsiTheme="majorHAnsi" w:cstheme="majorHAnsi"/>
          <w:sz w:val="24"/>
          <w:szCs w:val="24"/>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7004E0">
        <w:rPr>
          <w:rFonts w:asciiTheme="majorHAnsi" w:hAnsiTheme="majorHAnsi" w:cstheme="majorHAnsi"/>
          <w:b/>
          <w:bCs/>
          <w:sz w:val="24"/>
          <w:szCs w:val="24"/>
        </w:rPr>
        <w:t>clone</w:t>
      </w:r>
      <w:r w:rsidRPr="007004E0">
        <w:rPr>
          <w:rFonts w:asciiTheme="majorHAnsi" w:hAnsiTheme="majorHAnsi" w:cstheme="majorHAnsi"/>
          <w:sz w:val="24"/>
          <w:szCs w:val="24"/>
        </w:rPr>
        <w:t>) từ một kho chứa mã nguồn (</w:t>
      </w:r>
      <w:r w:rsidRPr="007004E0">
        <w:rPr>
          <w:rFonts w:asciiTheme="majorHAnsi" w:hAnsiTheme="majorHAnsi" w:cstheme="majorHAnsi"/>
          <w:b/>
          <w:bCs/>
          <w:sz w:val="24"/>
          <w:szCs w:val="24"/>
        </w:rPr>
        <w:t>repository</w:t>
      </w:r>
      <w:r w:rsidRPr="007004E0">
        <w:rPr>
          <w:rFonts w:asciiTheme="majorHAnsi" w:hAnsiTheme="majorHAnsi" w:cstheme="majorHAnsi"/>
          <w:sz w:val="24"/>
          <w:szCs w:val="24"/>
        </w:rPr>
        <w:t>), mỗi thay đổi vào mã nguồn trên máy tính sẽ có thể ủy thác (</w:t>
      </w:r>
      <w:r w:rsidRPr="007004E0">
        <w:rPr>
          <w:rFonts w:asciiTheme="majorHAnsi" w:hAnsiTheme="majorHAnsi" w:cstheme="majorHAnsi"/>
          <w:b/>
          <w:bCs/>
          <w:sz w:val="24"/>
          <w:szCs w:val="24"/>
        </w:rPr>
        <w:t>commit</w:t>
      </w:r>
      <w:r w:rsidRPr="007004E0">
        <w:rPr>
          <w:rFonts w:asciiTheme="majorHAnsi" w:hAnsiTheme="majorHAnsi" w:cstheme="majorHAnsi"/>
          <w:sz w:val="24"/>
          <w:szCs w:val="24"/>
        </w:rPr>
        <w: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sidRPr="007004E0">
        <w:rPr>
          <w:rFonts w:asciiTheme="majorHAnsi" w:hAnsiTheme="majorHAnsi" w:cstheme="majorHAnsi"/>
          <w:b/>
          <w:bCs/>
          <w:sz w:val="24"/>
          <w:szCs w:val="24"/>
        </w:rPr>
        <w:t>Working Tree</w:t>
      </w:r>
      <w:r w:rsidRPr="007004E0">
        <w:rPr>
          <w:rFonts w:asciiTheme="majorHAnsi" w:hAnsiTheme="majorHAnsi" w:cstheme="majorHAnsi"/>
          <w:sz w:val="24"/>
          <w:szCs w:val="24"/>
        </w:rPr>
        <w:t xml:space="preserve">. </w:t>
      </w:r>
    </w:p>
    <w:p w:rsidR="007004E0" w:rsidRPr="007004E0" w:rsidRDefault="007004E0" w:rsidP="007004E0">
      <w:pPr>
        <w:shd w:val="clear" w:color="auto" w:fill="FFFFFF"/>
        <w:spacing w:after="0" w:line="240" w:lineRule="auto"/>
        <w:rPr>
          <w:rFonts w:asciiTheme="majorHAnsi" w:eastAsia="Times New Roman" w:hAnsiTheme="majorHAnsi" w:cstheme="majorHAnsi"/>
          <w:color w:val="313131"/>
          <w:sz w:val="24"/>
          <w:szCs w:val="24"/>
        </w:rPr>
      </w:pPr>
    </w:p>
    <w:p w:rsidR="007004E0" w:rsidRPr="007004E0" w:rsidRDefault="007004E0" w:rsidP="007004E0">
      <w:pPr>
        <w:shd w:val="clear" w:color="auto" w:fill="FFFFFF"/>
        <w:spacing w:after="0" w:line="240" w:lineRule="auto"/>
        <w:jc w:val="center"/>
        <w:rPr>
          <w:rFonts w:asciiTheme="majorHAnsi" w:eastAsia="Times New Roman" w:hAnsiTheme="majorHAnsi" w:cstheme="majorHAnsi"/>
          <w:color w:val="313131"/>
          <w:sz w:val="24"/>
          <w:szCs w:val="24"/>
        </w:rPr>
      </w:pPr>
      <w:r w:rsidRPr="007004E0">
        <w:rPr>
          <w:rFonts w:asciiTheme="majorHAnsi" w:eastAsia="Times New Roman" w:hAnsiTheme="majorHAnsi" w:cstheme="majorHAnsi"/>
          <w:noProof/>
          <w:color w:val="1E73BE"/>
          <w:sz w:val="24"/>
          <w:szCs w:val="24"/>
        </w:rPr>
        <w:drawing>
          <wp:inline distT="0" distB="0" distL="0" distR="0">
            <wp:extent cx="4560570" cy="4651513"/>
            <wp:effectExtent l="0" t="0" r="0" b="0"/>
            <wp:docPr id="1" name="Picture 1" descr="Mô hình hoạt động của DVC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142" cy="4690854"/>
                    </a:xfrm>
                    <a:prstGeom prst="rect">
                      <a:avLst/>
                    </a:prstGeom>
                    <a:noFill/>
                    <a:ln>
                      <a:noFill/>
                    </a:ln>
                  </pic:spPr>
                </pic:pic>
              </a:graphicData>
            </a:graphic>
          </wp:inline>
        </w:drawing>
      </w:r>
    </w:p>
    <w:p w:rsidR="007004E0" w:rsidRPr="007004E0" w:rsidRDefault="00401B28" w:rsidP="00CC275A">
      <w:pPr>
        <w:shd w:val="clear" w:color="auto" w:fill="FFFFFF"/>
        <w:spacing w:after="255" w:line="240" w:lineRule="auto"/>
        <w:ind w:firstLine="720"/>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lastRenderedPageBreak/>
        <w:t>N</w:t>
      </w:r>
      <w:r w:rsidR="007004E0" w:rsidRPr="007004E0">
        <w:rPr>
          <w:rFonts w:asciiTheme="majorHAnsi" w:eastAsia="Times New Roman" w:hAnsiTheme="majorHAnsi" w:cstheme="majorHAnsi"/>
          <w:color w:val="313131"/>
          <w:sz w:val="24"/>
          <w:szCs w:val="24"/>
        </w:rPr>
        <w:t>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7004E0" w:rsidRDefault="007004E0" w:rsidP="00CC275A">
      <w:pPr>
        <w:shd w:val="clear" w:color="auto" w:fill="FFFFFF"/>
        <w:spacing w:after="0" w:line="240" w:lineRule="auto"/>
        <w:ind w:firstLine="720"/>
        <w:rPr>
          <w:rFonts w:asciiTheme="majorHAnsi" w:eastAsia="Times New Roman" w:hAnsiTheme="majorHAnsi" w:cstheme="majorHAnsi"/>
          <w:color w:val="313131"/>
          <w:sz w:val="24"/>
          <w:szCs w:val="24"/>
        </w:rPr>
      </w:pPr>
      <w:r w:rsidRPr="007004E0">
        <w:rPr>
          <w:rFonts w:asciiTheme="majorHAnsi" w:eastAsia="Times New Roman" w:hAnsiTheme="majorHAnsi" w:cstheme="majorHAnsi"/>
          <w:color w:val="313131"/>
          <w:sz w:val="24"/>
          <w:szCs w:val="24"/>
        </w:rPr>
        <w:t>Cơ chế lưu trữ phiên bản của Git là nó sẽ tạo ra một “</w:t>
      </w:r>
      <w:r w:rsidRPr="007004E0">
        <w:rPr>
          <w:rFonts w:asciiTheme="majorHAnsi" w:eastAsia="Times New Roman" w:hAnsiTheme="majorHAnsi" w:cstheme="majorHAnsi"/>
          <w:i/>
          <w:iCs/>
          <w:color w:val="313131"/>
          <w:sz w:val="24"/>
          <w:szCs w:val="24"/>
        </w:rPr>
        <w:t>ảnh chụp</w:t>
      </w:r>
      <w:r w:rsidRPr="007004E0">
        <w:rPr>
          <w:rFonts w:asciiTheme="majorHAnsi" w:eastAsia="Times New Roman" w:hAnsiTheme="majorHAnsi" w:cstheme="majorHAnsi"/>
          <w:color w:val="313131"/>
          <w:sz w:val="24"/>
          <w:szCs w:val="24"/>
        </w:rPr>
        <w:t>” (</w:t>
      </w:r>
      <w:r w:rsidRPr="007004E0">
        <w:rPr>
          <w:rFonts w:asciiTheme="majorHAnsi" w:eastAsia="Times New Roman" w:hAnsiTheme="majorHAnsi" w:cstheme="majorHAnsi"/>
          <w:i/>
          <w:iCs/>
          <w:color w:val="313131"/>
          <w:sz w:val="24"/>
          <w:szCs w:val="24"/>
        </w:rPr>
        <w:t>snapshot</w:t>
      </w:r>
      <w:r w:rsidRPr="007004E0">
        <w:rPr>
          <w:rFonts w:asciiTheme="majorHAnsi" w:eastAsia="Times New Roman" w:hAnsiTheme="majorHAnsi" w:cstheme="majorHAnsi"/>
          <w:color w:val="313131"/>
          <w:sz w:val="24"/>
          <w:szCs w:val="24"/>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CC275A" w:rsidRPr="007004E0" w:rsidRDefault="00CC275A" w:rsidP="007004E0">
      <w:pPr>
        <w:shd w:val="clear" w:color="auto" w:fill="FFFFFF"/>
        <w:spacing w:after="0" w:line="240" w:lineRule="auto"/>
        <w:rPr>
          <w:rFonts w:asciiTheme="majorHAnsi" w:eastAsia="Times New Roman" w:hAnsiTheme="majorHAnsi" w:cstheme="majorHAnsi"/>
          <w:color w:val="313131"/>
          <w:sz w:val="24"/>
          <w:szCs w:val="24"/>
        </w:rPr>
      </w:pPr>
    </w:p>
    <w:p w:rsidR="005A74A2" w:rsidRPr="00401B28" w:rsidRDefault="005A74A2" w:rsidP="00401B28">
      <w:pPr>
        <w:pStyle w:val="Heading2"/>
        <w:rPr>
          <w:b/>
          <w:sz w:val="28"/>
          <w:szCs w:val="28"/>
          <w:lang w:val="en-GB"/>
        </w:rPr>
      </w:pPr>
      <w:r>
        <w:rPr>
          <w:b/>
          <w:sz w:val="28"/>
          <w:szCs w:val="28"/>
          <w:lang w:val="en-GB"/>
        </w:rPr>
        <w:t>2</w:t>
      </w:r>
      <w:r w:rsidR="00CC275A" w:rsidRPr="007004E0">
        <w:rPr>
          <w:b/>
          <w:sz w:val="28"/>
          <w:szCs w:val="28"/>
          <w:lang w:val="en-GB"/>
        </w:rPr>
        <w:t>, Git</w:t>
      </w:r>
      <w:r w:rsidR="00CC275A">
        <w:rPr>
          <w:b/>
          <w:sz w:val="28"/>
          <w:szCs w:val="28"/>
          <w:lang w:val="en-GB"/>
        </w:rPr>
        <w:t>hub</w:t>
      </w:r>
      <w:r w:rsidR="00CC275A" w:rsidRPr="007004E0">
        <w:rPr>
          <w:b/>
          <w:sz w:val="28"/>
          <w:szCs w:val="28"/>
          <w:lang w:val="en-GB"/>
        </w:rPr>
        <w:t xml:space="preserve"> là gì ?</w:t>
      </w:r>
    </w:p>
    <w:p w:rsidR="00CC275A" w:rsidRPr="00CC275A" w:rsidRDefault="00CC275A" w:rsidP="00CC275A">
      <w:pPr>
        <w:ind w:firstLine="720"/>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xml:space="preserve">Git và github là không phải là một và có thể nhiều bạn sẽ bị hiểu lầm. </w:t>
      </w:r>
      <w:r w:rsidRPr="00CC275A">
        <w:rPr>
          <w:rFonts w:asciiTheme="majorHAnsi" w:eastAsia="Times New Roman" w:hAnsiTheme="majorHAnsi" w:cstheme="majorHAnsi"/>
          <w:color w:val="313131"/>
          <w:sz w:val="24"/>
          <w:szCs w:val="24"/>
        </w:rPr>
        <w:t>Git là tên gọi của một mô hình hệ thống</w:t>
      </w:r>
      <w:r>
        <w:rPr>
          <w:rFonts w:asciiTheme="majorHAnsi" w:eastAsia="Times New Roman" w:hAnsiTheme="majorHAnsi" w:cstheme="majorHAnsi"/>
          <w:color w:val="313131"/>
          <w:sz w:val="24"/>
          <w:szCs w:val="24"/>
        </w:rPr>
        <w:t xml:space="preserve"> và như</w:t>
      </w:r>
      <w:r w:rsidRPr="00CC275A">
        <w:rPr>
          <w:rFonts w:asciiTheme="majorHAnsi" w:eastAsia="Times New Roman" w:hAnsiTheme="majorHAnsi" w:cstheme="majorHAnsi"/>
          <w:color w:val="313131"/>
          <w:sz w:val="24"/>
          <w:szCs w:val="24"/>
        </w:rPr>
        <w:t xml:space="preserve"> đã giải thích ở trên, </w:t>
      </w:r>
      <w:r w:rsidRPr="00CC275A">
        <w:rPr>
          <w:rFonts w:asciiTheme="majorHAnsi" w:eastAsia="Times New Roman" w:hAnsiTheme="majorHAnsi" w:cstheme="majorHAnsi"/>
          <w:b/>
          <w:bCs/>
          <w:sz w:val="24"/>
          <w:szCs w:val="24"/>
        </w:rPr>
        <w:t>các máy tính có thể clone lại mã nguồn từ một repository</w:t>
      </w:r>
      <w:r w:rsidRPr="00CC275A">
        <w:rPr>
          <w:rFonts w:asciiTheme="majorHAnsi" w:eastAsia="Times New Roman" w:hAnsiTheme="majorHAnsi" w:cstheme="majorHAnsi"/>
          <w:color w:val="313131"/>
          <w:sz w:val="24"/>
          <w:szCs w:val="24"/>
        </w:rPr>
        <w:t> và </w:t>
      </w:r>
      <w:r w:rsidRPr="00CC275A">
        <w:rPr>
          <w:rFonts w:asciiTheme="majorHAnsi" w:eastAsia="Times New Roman" w:hAnsiTheme="majorHAnsi" w:cstheme="majorHAnsi"/>
          <w:b/>
          <w:bCs/>
          <w:sz w:val="24"/>
          <w:szCs w:val="24"/>
        </w:rPr>
        <w:t>Github chính là một dịch vụ máy chủ repository</w:t>
      </w:r>
      <w:r w:rsidRPr="00CC275A">
        <w:rPr>
          <w:rFonts w:asciiTheme="majorHAnsi" w:eastAsia="Times New Roman" w:hAnsiTheme="majorHAnsi" w:cstheme="majorHAnsi"/>
          <w:color w:val="313131"/>
          <w:sz w:val="24"/>
          <w:szCs w:val="24"/>
        </w:rPr>
        <w:t> công cộng, mỗi người có thể tạo tài khoản trên đó để tạo ra các kho chứa của riêng mình để có thể làm việc.</w:t>
      </w:r>
    </w:p>
    <w:p w:rsidR="004F07EE" w:rsidRDefault="00CC275A" w:rsidP="004F07EE">
      <w:pPr>
        <w:rPr>
          <w:sz w:val="28"/>
          <w:szCs w:val="28"/>
        </w:rPr>
      </w:pPr>
      <w:r>
        <w:rPr>
          <w:noProof/>
        </w:rPr>
        <w:drawing>
          <wp:inline distT="0" distB="0" distL="0" distR="0" wp14:anchorId="23ACD6D3" wp14:editId="12BC7185">
            <wp:extent cx="5943600" cy="3175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5000"/>
                    </a:xfrm>
                    <a:prstGeom prst="rect">
                      <a:avLst/>
                    </a:prstGeom>
                  </pic:spPr>
                </pic:pic>
              </a:graphicData>
            </a:graphic>
          </wp:inline>
        </w:drawing>
      </w:r>
    </w:p>
    <w:p w:rsidR="005A74A2" w:rsidRDefault="005A74A2" w:rsidP="00401B28">
      <w:pPr>
        <w:pStyle w:val="Heading2"/>
        <w:rPr>
          <w:b/>
          <w:sz w:val="28"/>
          <w:szCs w:val="28"/>
          <w:lang w:val="en-GB"/>
        </w:rPr>
      </w:pPr>
      <w:r>
        <w:rPr>
          <w:b/>
          <w:sz w:val="28"/>
          <w:szCs w:val="28"/>
          <w:lang w:val="en-GB"/>
        </w:rPr>
        <w:t>3</w:t>
      </w:r>
      <w:r w:rsidRPr="007004E0">
        <w:rPr>
          <w:b/>
          <w:sz w:val="28"/>
          <w:szCs w:val="28"/>
          <w:lang w:val="en-GB"/>
        </w:rPr>
        <w:t xml:space="preserve">, </w:t>
      </w:r>
      <w:r>
        <w:rPr>
          <w:b/>
          <w:sz w:val="28"/>
          <w:szCs w:val="28"/>
          <w:lang w:val="en-GB"/>
        </w:rPr>
        <w:t>Tại sao nên sử dụng g</w:t>
      </w:r>
      <w:r w:rsidRPr="007004E0">
        <w:rPr>
          <w:b/>
          <w:sz w:val="28"/>
          <w:szCs w:val="28"/>
          <w:lang w:val="en-GB"/>
        </w:rPr>
        <w:t>it</w:t>
      </w:r>
      <w:r>
        <w:rPr>
          <w:b/>
          <w:sz w:val="28"/>
          <w:szCs w:val="28"/>
          <w:lang w:val="en-GB"/>
        </w:rPr>
        <w:t>hub</w:t>
      </w:r>
      <w:r w:rsidRPr="007004E0">
        <w:rPr>
          <w:b/>
          <w:sz w:val="28"/>
          <w:szCs w:val="28"/>
          <w:lang w:val="en-GB"/>
        </w:rPr>
        <w:t>?</w:t>
      </w:r>
    </w:p>
    <w:p w:rsidR="00401B28" w:rsidRPr="00401B28" w:rsidRDefault="00401B28" w:rsidP="00401B28">
      <w:pPr>
        <w:rPr>
          <w:lang w:val="en-GB"/>
        </w:rPr>
      </w:pPr>
    </w:p>
    <w:p w:rsidR="005A74A2" w:rsidRPr="005A74A2" w:rsidRDefault="005A74A2" w:rsidP="005A74A2">
      <w:pPr>
        <w:rPr>
          <w:rFonts w:asciiTheme="majorHAnsi" w:eastAsia="Times New Roman" w:hAnsiTheme="majorHAnsi" w:cstheme="majorHAnsi"/>
          <w:color w:val="313131"/>
          <w:sz w:val="24"/>
          <w:szCs w:val="24"/>
        </w:rPr>
      </w:pPr>
      <w:r w:rsidRPr="005A74A2">
        <w:rPr>
          <w:rFonts w:asciiTheme="majorHAnsi" w:eastAsia="Times New Roman" w:hAnsiTheme="majorHAnsi" w:cstheme="majorHAnsi"/>
          <w:color w:val="313131"/>
          <w:sz w:val="24"/>
          <w:szCs w:val="24"/>
        </w:rPr>
        <w:t>Một số lợi ích từ việc sử dụng github có thể kể đến ở đây như :</w:t>
      </w:r>
    </w:p>
    <w:p w:rsidR="005A74A2" w:rsidRDefault="005A74A2" w:rsidP="005A74A2">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Git dễ dàng sử dụng, an toàn và nhanh chóng</w:t>
      </w:r>
    </w:p>
    <w:p w:rsidR="005A74A2" w:rsidRDefault="005A74A2" w:rsidP="005A74A2">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Có thể khiến quy trình làm việc code theo nhóm trở nên đơn giản hơn bằng việc kết hợp các phân nhánh</w:t>
      </w:r>
    </w:p>
    <w:p w:rsidR="005A74A2" w:rsidRDefault="005A74A2" w:rsidP="005A74A2">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lastRenderedPageBreak/>
        <w:t xml:space="preserve">+   Có thể làm việc ở bất cứ đâu vì chỉ cần clone mã nguồn từ kho chứa </w:t>
      </w:r>
      <w:r w:rsidRPr="005A74A2">
        <w:rPr>
          <w:rFonts w:asciiTheme="majorHAnsi" w:eastAsia="Times New Roman" w:hAnsiTheme="majorHAnsi" w:cstheme="majorHAnsi"/>
          <w:color w:val="313131"/>
          <w:sz w:val="24"/>
          <w:szCs w:val="24"/>
        </w:rPr>
        <w:t>hoặc một nhánh nào đó từ kho chứa.</w:t>
      </w:r>
      <w:r>
        <w:rPr>
          <w:rFonts w:asciiTheme="majorHAnsi" w:eastAsia="Times New Roman" w:hAnsiTheme="majorHAnsi" w:cstheme="majorHAnsi"/>
          <w:color w:val="313131"/>
          <w:sz w:val="24"/>
          <w:szCs w:val="24"/>
        </w:rPr>
        <w:tab/>
      </w:r>
    </w:p>
    <w:p w:rsidR="005A74A2" w:rsidRPr="005A74A2" w:rsidRDefault="005A74A2" w:rsidP="005A74A2">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Dễ dàng</w:t>
      </w:r>
      <w:r w:rsidR="0038042B">
        <w:rPr>
          <w:rFonts w:asciiTheme="majorHAnsi" w:eastAsia="Times New Roman" w:hAnsiTheme="majorHAnsi" w:cstheme="majorHAnsi"/>
          <w:color w:val="313131"/>
          <w:sz w:val="24"/>
          <w:szCs w:val="24"/>
        </w:rPr>
        <w:t xml:space="preserve"> trong việc triển khai sản phẩm</w:t>
      </w:r>
    </w:p>
    <w:p w:rsidR="0038042B" w:rsidRPr="007004E0" w:rsidRDefault="0038042B" w:rsidP="0038042B">
      <w:pPr>
        <w:pStyle w:val="Heading1"/>
        <w:rPr>
          <w:b/>
          <w:lang w:val="en-GB"/>
        </w:rPr>
      </w:pPr>
      <w:r w:rsidRPr="007004E0">
        <w:rPr>
          <w:b/>
          <w:lang w:val="en-GB"/>
        </w:rPr>
        <w:t>I</w:t>
      </w:r>
      <w:r>
        <w:rPr>
          <w:b/>
          <w:lang w:val="en-GB"/>
        </w:rPr>
        <w:t>I</w:t>
      </w:r>
      <w:r w:rsidRPr="007004E0">
        <w:rPr>
          <w:b/>
          <w:lang w:val="en-GB"/>
        </w:rPr>
        <w:t xml:space="preserve">, </w:t>
      </w:r>
      <w:r>
        <w:rPr>
          <w:b/>
          <w:lang w:val="en-GB"/>
        </w:rPr>
        <w:t>Hướng dẫn sử dụng</w:t>
      </w:r>
      <w:r w:rsidRPr="007004E0">
        <w:rPr>
          <w:b/>
          <w:lang w:val="en-GB"/>
        </w:rPr>
        <w:t xml:space="preserve"> github</w:t>
      </w:r>
    </w:p>
    <w:p w:rsidR="0038042B" w:rsidRDefault="0038042B" w:rsidP="00593025">
      <w:pPr>
        <w:pStyle w:val="Heading2"/>
        <w:rPr>
          <w:b/>
          <w:sz w:val="28"/>
          <w:szCs w:val="28"/>
          <w:lang w:val="en-GB"/>
        </w:rPr>
      </w:pPr>
      <w:r>
        <w:rPr>
          <w:b/>
          <w:sz w:val="28"/>
          <w:szCs w:val="28"/>
          <w:lang w:val="en-GB"/>
        </w:rPr>
        <w:t>1</w:t>
      </w:r>
      <w:r w:rsidRPr="007004E0">
        <w:rPr>
          <w:b/>
          <w:sz w:val="28"/>
          <w:szCs w:val="28"/>
          <w:lang w:val="en-GB"/>
        </w:rPr>
        <w:t xml:space="preserve">, </w:t>
      </w:r>
      <w:r>
        <w:rPr>
          <w:b/>
          <w:sz w:val="28"/>
          <w:szCs w:val="28"/>
          <w:lang w:val="en-GB"/>
        </w:rPr>
        <w:t>Bước chuẩn bị</w:t>
      </w:r>
    </w:p>
    <w:p w:rsidR="00E43F59" w:rsidRPr="00AC22B2" w:rsidRDefault="00AC22B2" w:rsidP="00AC22B2">
      <w:pPr>
        <w:rPr>
          <w:rFonts w:asciiTheme="majorHAnsi" w:eastAsia="Times New Roman" w:hAnsiTheme="majorHAnsi" w:cstheme="majorHAnsi"/>
          <w:color w:val="313131"/>
          <w:sz w:val="24"/>
          <w:szCs w:val="24"/>
        </w:rPr>
      </w:pPr>
      <w:r w:rsidRPr="00AC22B2">
        <w:rPr>
          <w:rFonts w:asciiTheme="majorHAnsi" w:eastAsia="Times New Roman" w:hAnsiTheme="majorHAnsi" w:cstheme="majorHAnsi"/>
          <w:color w:val="313131"/>
          <w:sz w:val="24"/>
          <w:szCs w:val="24"/>
        </w:rPr>
        <w:t xml:space="preserve">+   Đầu tiên đăng ký một tài khoản github </w:t>
      </w:r>
    </w:p>
    <w:p w:rsidR="00AC22B2" w:rsidRPr="00AC22B2" w:rsidRDefault="00AC22B2" w:rsidP="00AC22B2">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xml:space="preserve">&gt;&gt;&gt; Link đăng ký tài khoản github: </w:t>
      </w:r>
      <w:hyperlink r:id="rId8" w:history="1">
        <w:r w:rsidRPr="00CC275A">
          <w:rPr>
            <w:rStyle w:val="Hyperlink"/>
            <w:rFonts w:asciiTheme="majorHAnsi" w:eastAsia="Times New Roman" w:hAnsiTheme="majorHAnsi" w:cstheme="majorHAnsi"/>
            <w:sz w:val="24"/>
            <w:szCs w:val="24"/>
          </w:rPr>
          <w:t>https://github.com/join</w:t>
        </w:r>
      </w:hyperlink>
    </w:p>
    <w:p w:rsidR="00E43F59" w:rsidRDefault="00AC22B2" w:rsidP="00E43F59">
      <w:pPr>
        <w:rPr>
          <w:lang w:val="en-GB"/>
        </w:rPr>
      </w:pPr>
      <w:r>
        <w:rPr>
          <w:noProof/>
        </w:rPr>
        <w:drawing>
          <wp:inline distT="0" distB="0" distL="0" distR="0" wp14:anchorId="4D0C821E" wp14:editId="33FA844B">
            <wp:extent cx="5942052" cy="527171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0042" cy="5278804"/>
                    </a:xfrm>
                    <a:prstGeom prst="rect">
                      <a:avLst/>
                    </a:prstGeom>
                  </pic:spPr>
                </pic:pic>
              </a:graphicData>
            </a:graphic>
          </wp:inline>
        </w:drawing>
      </w:r>
    </w:p>
    <w:p w:rsidR="00AC22B2" w:rsidRDefault="00AC22B2" w:rsidP="00AC22B2">
      <w:pPr>
        <w:rPr>
          <w:rFonts w:asciiTheme="majorHAnsi" w:eastAsia="Times New Roman" w:hAnsiTheme="majorHAnsi" w:cstheme="majorHAnsi"/>
          <w:color w:val="313131"/>
          <w:sz w:val="24"/>
          <w:szCs w:val="24"/>
        </w:rPr>
      </w:pPr>
      <w:r w:rsidRPr="00AC22B2">
        <w:rPr>
          <w:rFonts w:asciiTheme="majorHAnsi" w:eastAsia="Times New Roman" w:hAnsiTheme="majorHAnsi" w:cstheme="majorHAnsi"/>
          <w:color w:val="313131"/>
          <w:sz w:val="24"/>
          <w:szCs w:val="24"/>
        </w:rPr>
        <w:t xml:space="preserve">+   </w:t>
      </w:r>
      <w:r>
        <w:rPr>
          <w:rFonts w:asciiTheme="majorHAnsi" w:eastAsia="Times New Roman" w:hAnsiTheme="majorHAnsi" w:cstheme="majorHAnsi"/>
          <w:color w:val="313131"/>
          <w:sz w:val="24"/>
          <w:szCs w:val="24"/>
        </w:rPr>
        <w:t>Sau đó cài đặt Github for windows ( GFW )</w:t>
      </w:r>
      <w:r w:rsidRPr="00AC22B2">
        <w:rPr>
          <w:rFonts w:asciiTheme="majorHAnsi" w:eastAsia="Times New Roman" w:hAnsiTheme="majorHAnsi" w:cstheme="majorHAnsi"/>
          <w:color w:val="313131"/>
          <w:sz w:val="24"/>
          <w:szCs w:val="24"/>
        </w:rPr>
        <w:t xml:space="preserve"> </w:t>
      </w:r>
      <w:r w:rsidR="00401B28">
        <w:rPr>
          <w:rFonts w:asciiTheme="majorHAnsi" w:eastAsia="Times New Roman" w:hAnsiTheme="majorHAnsi" w:cstheme="majorHAnsi"/>
          <w:color w:val="313131"/>
          <w:sz w:val="24"/>
          <w:szCs w:val="24"/>
        </w:rPr>
        <w:t>để có thể sử dụng trên máy tính của mình</w:t>
      </w:r>
    </w:p>
    <w:p w:rsidR="00AC22B2" w:rsidRPr="00AC22B2" w:rsidRDefault="00AC22B2" w:rsidP="00AC22B2">
      <w:pPr>
        <w:rPr>
          <w:rFonts w:asciiTheme="majorHAnsi" w:eastAsia="Times New Roman" w:hAnsiTheme="majorHAnsi" w:cstheme="majorHAnsi"/>
          <w:color w:val="313131"/>
          <w:sz w:val="24"/>
          <w:szCs w:val="24"/>
        </w:rPr>
      </w:pPr>
      <w:r>
        <w:rPr>
          <w:noProof/>
        </w:rPr>
        <w:lastRenderedPageBreak/>
        <w:drawing>
          <wp:inline distT="0" distB="0" distL="0" distR="0" wp14:anchorId="0FD1A483" wp14:editId="204255EB">
            <wp:extent cx="5943600" cy="45083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9328" cy="4512734"/>
                    </a:xfrm>
                    <a:prstGeom prst="rect">
                      <a:avLst/>
                    </a:prstGeom>
                  </pic:spPr>
                </pic:pic>
              </a:graphicData>
            </a:graphic>
          </wp:inline>
        </w:drawing>
      </w:r>
    </w:p>
    <w:p w:rsidR="00E43F59" w:rsidRDefault="00AC22B2" w:rsidP="00AC22B2">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xml:space="preserve">&gt;&gt;&gt; Link tải GFW:  </w:t>
      </w:r>
      <w:hyperlink r:id="rId11" w:history="1">
        <w:r w:rsidRPr="00AC22B2">
          <w:rPr>
            <w:rStyle w:val="Hyperlink"/>
            <w:rFonts w:asciiTheme="majorHAnsi" w:eastAsia="Times New Roman" w:hAnsiTheme="majorHAnsi" w:cstheme="majorHAnsi"/>
            <w:sz w:val="24"/>
            <w:szCs w:val="24"/>
          </w:rPr>
          <w:t>https://desktop.github.com/</w:t>
        </w:r>
      </w:hyperlink>
    </w:p>
    <w:p w:rsidR="00AC22B2" w:rsidRDefault="00AC22B2" w:rsidP="00AC22B2">
      <w:pPr>
        <w:pStyle w:val="Heading2"/>
        <w:rPr>
          <w:b/>
          <w:sz w:val="28"/>
          <w:szCs w:val="28"/>
          <w:lang w:val="en-GB"/>
        </w:rPr>
      </w:pPr>
      <w:r>
        <w:rPr>
          <w:b/>
          <w:sz w:val="28"/>
          <w:szCs w:val="28"/>
          <w:lang w:val="en-GB"/>
        </w:rPr>
        <w:t>1</w:t>
      </w:r>
      <w:r w:rsidRPr="007004E0">
        <w:rPr>
          <w:b/>
          <w:sz w:val="28"/>
          <w:szCs w:val="28"/>
          <w:lang w:val="en-GB"/>
        </w:rPr>
        <w:t xml:space="preserve">, </w:t>
      </w:r>
      <w:r w:rsidR="00E65079">
        <w:rPr>
          <w:b/>
          <w:sz w:val="28"/>
          <w:szCs w:val="28"/>
          <w:lang w:val="en-GB"/>
        </w:rPr>
        <w:t>Sử dụng github</w:t>
      </w:r>
    </w:p>
    <w:p w:rsidR="00AC22B2" w:rsidRPr="006A1070" w:rsidRDefault="006A1070" w:rsidP="00AC22B2">
      <w:pPr>
        <w:rPr>
          <w:rFonts w:asciiTheme="majorHAnsi" w:eastAsia="Times New Roman" w:hAnsiTheme="majorHAnsi" w:cstheme="majorHAnsi"/>
          <w:color w:val="313131"/>
          <w:sz w:val="24"/>
          <w:szCs w:val="24"/>
        </w:rPr>
      </w:pPr>
      <w:r w:rsidRPr="006A1070">
        <w:rPr>
          <w:rFonts w:asciiTheme="majorHAnsi" w:eastAsia="Times New Roman" w:hAnsiTheme="majorHAnsi" w:cstheme="majorHAnsi"/>
          <w:color w:val="313131"/>
          <w:sz w:val="24"/>
          <w:szCs w:val="24"/>
        </w:rPr>
        <w:t xml:space="preserve">Github có 2 </w:t>
      </w:r>
      <w:r w:rsidR="009C59CC">
        <w:rPr>
          <w:rFonts w:asciiTheme="majorHAnsi" w:eastAsia="Times New Roman" w:hAnsiTheme="majorHAnsi" w:cstheme="majorHAnsi"/>
          <w:color w:val="313131"/>
          <w:sz w:val="24"/>
          <w:szCs w:val="24"/>
        </w:rPr>
        <w:t>cách</w:t>
      </w:r>
      <w:r w:rsidRPr="006A1070">
        <w:rPr>
          <w:rFonts w:asciiTheme="majorHAnsi" w:eastAsia="Times New Roman" w:hAnsiTheme="majorHAnsi" w:cstheme="majorHAnsi"/>
          <w:color w:val="313131"/>
          <w:sz w:val="24"/>
          <w:szCs w:val="24"/>
        </w:rPr>
        <w:t xml:space="preserve"> để sử dụng</w:t>
      </w:r>
      <w:r w:rsidR="009C59CC">
        <w:rPr>
          <w:rFonts w:asciiTheme="majorHAnsi" w:eastAsia="Times New Roman" w:hAnsiTheme="majorHAnsi" w:cstheme="majorHAnsi"/>
          <w:color w:val="313131"/>
          <w:sz w:val="24"/>
          <w:szCs w:val="24"/>
        </w:rPr>
        <w:t xml:space="preserve"> :</w:t>
      </w:r>
    </w:p>
    <w:p w:rsidR="006A1070" w:rsidRPr="006A1070" w:rsidRDefault="006A1070" w:rsidP="00AC22B2">
      <w:pPr>
        <w:rPr>
          <w:rFonts w:asciiTheme="majorHAnsi" w:eastAsia="Times New Roman" w:hAnsiTheme="majorHAnsi" w:cstheme="majorHAnsi"/>
          <w:color w:val="313131"/>
          <w:sz w:val="24"/>
          <w:szCs w:val="24"/>
        </w:rPr>
      </w:pPr>
      <w:r w:rsidRPr="006A1070">
        <w:rPr>
          <w:rFonts w:asciiTheme="majorHAnsi" w:eastAsia="Times New Roman" w:hAnsiTheme="majorHAnsi" w:cstheme="majorHAnsi"/>
          <w:color w:val="313131"/>
          <w:sz w:val="24"/>
          <w:szCs w:val="24"/>
        </w:rPr>
        <w:t>+ Thứ nhất là tạo một kho lưu code ( repositories ) cho project của mình</w:t>
      </w:r>
    </w:p>
    <w:p w:rsidR="006A1070" w:rsidRPr="006A1070" w:rsidRDefault="006A1070" w:rsidP="00AC22B2">
      <w:pPr>
        <w:rPr>
          <w:rFonts w:asciiTheme="majorHAnsi" w:eastAsia="Times New Roman" w:hAnsiTheme="majorHAnsi" w:cstheme="majorHAnsi"/>
          <w:color w:val="313131"/>
          <w:sz w:val="24"/>
          <w:szCs w:val="24"/>
        </w:rPr>
      </w:pPr>
      <w:r w:rsidRPr="006A1070">
        <w:rPr>
          <w:rFonts w:asciiTheme="majorHAnsi" w:eastAsia="Times New Roman" w:hAnsiTheme="majorHAnsi" w:cstheme="majorHAnsi"/>
          <w:color w:val="313131"/>
          <w:sz w:val="24"/>
          <w:szCs w:val="24"/>
        </w:rPr>
        <w:t xml:space="preserve">+ Thứ hai là có thể tham gia vào một project nào đó </w:t>
      </w:r>
    </w:p>
    <w:p w:rsidR="00344B87" w:rsidRDefault="009C59CC" w:rsidP="00344B87">
      <w:pPr>
        <w:pStyle w:val="Heading3"/>
        <w:rPr>
          <w:b/>
          <w:lang w:val="en-GB"/>
        </w:rPr>
      </w:pPr>
      <w:r w:rsidRPr="00344B87">
        <w:rPr>
          <w:b/>
          <w:lang w:val="en-GB"/>
        </w:rPr>
        <w:t>1.1, Tạo repositories</w:t>
      </w:r>
    </w:p>
    <w:p w:rsidR="004968C9" w:rsidRDefault="00344B87" w:rsidP="00344B87">
      <w:pPr>
        <w:pStyle w:val="Heading3"/>
        <w:rPr>
          <w:rFonts w:cstheme="majorHAnsi"/>
          <w:color w:val="313131"/>
        </w:rPr>
      </w:pPr>
      <w:r>
        <w:rPr>
          <w:rFonts w:cstheme="majorHAnsi"/>
          <w:color w:val="313131"/>
        </w:rPr>
        <w:t>Trên giao diện web của github ta</w:t>
      </w:r>
      <w:r w:rsidR="004968C9" w:rsidRPr="009C59CC">
        <w:rPr>
          <w:rFonts w:cstheme="majorHAnsi"/>
          <w:color w:val="313131"/>
        </w:rPr>
        <w:t xml:space="preserve"> ấn nút </w:t>
      </w:r>
      <w:r w:rsidR="004968C9" w:rsidRPr="009C59CC">
        <w:rPr>
          <w:rFonts w:eastAsia="Times New Roman" w:cstheme="majorHAnsi"/>
          <w:color w:val="313131"/>
        </w:rPr>
        <w:t>New Repository</w:t>
      </w:r>
      <w:r w:rsidR="004968C9" w:rsidRPr="009C59CC">
        <w:rPr>
          <w:rFonts w:cstheme="majorHAnsi"/>
          <w:color w:val="313131"/>
        </w:rPr>
        <w:t> </w:t>
      </w:r>
    </w:p>
    <w:p w:rsidR="00344B87" w:rsidRPr="00344B87" w:rsidRDefault="00344B87" w:rsidP="00344B87"/>
    <w:p w:rsidR="004968C9" w:rsidRPr="00344B87" w:rsidRDefault="004968C9" w:rsidP="004968C9">
      <w:pPr>
        <w:shd w:val="clear" w:color="auto" w:fill="FFFFFF"/>
        <w:jc w:val="center"/>
        <w:rPr>
          <w:rFonts w:ascii="Helvetica" w:hAnsi="Helvetica"/>
          <w:b/>
          <w:color w:val="222222"/>
          <w:sz w:val="21"/>
          <w:szCs w:val="21"/>
        </w:rPr>
      </w:pPr>
      <w:r>
        <w:rPr>
          <w:rFonts w:ascii="Helvetica" w:hAnsi="Helvetica"/>
          <w:noProof/>
          <w:color w:val="222222"/>
          <w:sz w:val="21"/>
          <w:szCs w:val="21"/>
        </w:rPr>
        <w:drawing>
          <wp:inline distT="0" distB="0" distL="0" distR="0">
            <wp:extent cx="2950210" cy="810895"/>
            <wp:effectExtent l="0" t="0" r="2540" b="8255"/>
            <wp:docPr id="8" name="Picture 8" descr="https://daynhauhoc.s3-ap-southeast-1.amazonaws.com/original/2X/7/73304551e94325b41171405365c41bd5b2418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ynhauhoc.s3-ap-southeast-1.amazonaws.com/original/2X/7/73304551e94325b41171405365c41bd5b24185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810895"/>
                    </a:xfrm>
                    <a:prstGeom prst="rect">
                      <a:avLst/>
                    </a:prstGeom>
                    <a:noFill/>
                    <a:ln>
                      <a:noFill/>
                    </a:ln>
                  </pic:spPr>
                </pic:pic>
              </a:graphicData>
            </a:graphic>
          </wp:inline>
        </w:drawing>
      </w:r>
      <w:r>
        <w:rPr>
          <w:rFonts w:ascii="Helvetica" w:hAnsi="Helvetica"/>
          <w:color w:val="222222"/>
          <w:sz w:val="21"/>
          <w:szCs w:val="21"/>
        </w:rPr>
        <w:br/>
      </w:r>
      <w:r w:rsidRPr="00344B87">
        <w:rPr>
          <w:rFonts w:asciiTheme="majorHAnsi" w:eastAsia="Times New Roman" w:hAnsiTheme="majorHAnsi" w:cstheme="majorHAnsi"/>
          <w:b/>
          <w:color w:val="313131"/>
          <w:sz w:val="24"/>
          <w:szCs w:val="24"/>
        </w:rPr>
        <w:t>New Repository</w:t>
      </w:r>
    </w:p>
    <w:p w:rsidR="00344B87" w:rsidRDefault="00344B87" w:rsidP="004968C9">
      <w:pPr>
        <w:rPr>
          <w:rFonts w:ascii="Helvetica" w:hAnsi="Helvetica"/>
          <w:color w:val="222222"/>
          <w:sz w:val="21"/>
          <w:szCs w:val="21"/>
        </w:rPr>
      </w:pPr>
    </w:p>
    <w:p w:rsidR="00401B28" w:rsidRDefault="00401B28" w:rsidP="00344B87">
      <w:pPr>
        <w:rPr>
          <w:rFonts w:asciiTheme="majorHAnsi" w:hAnsiTheme="majorHAnsi" w:cstheme="majorHAnsi"/>
          <w:color w:val="313131"/>
          <w:sz w:val="24"/>
          <w:szCs w:val="24"/>
        </w:rPr>
      </w:pPr>
      <w:r w:rsidRPr="00401B28">
        <w:rPr>
          <w:rFonts w:asciiTheme="majorHAnsi" w:eastAsia="Times New Roman" w:hAnsiTheme="majorHAnsi" w:cstheme="majorHAnsi"/>
          <w:color w:val="313131"/>
          <w:sz w:val="24"/>
          <w:szCs w:val="24"/>
        </w:rPr>
        <w:lastRenderedPageBreak/>
        <w:t>Sau khi ấn chọn</w:t>
      </w:r>
      <w:r>
        <w:rPr>
          <w:rFonts w:ascii="Helvetica" w:hAnsi="Helvetica"/>
          <w:color w:val="222222"/>
          <w:sz w:val="21"/>
          <w:szCs w:val="21"/>
        </w:rPr>
        <w:t xml:space="preserve"> </w:t>
      </w:r>
      <w:r w:rsidRPr="00401B28">
        <w:rPr>
          <w:rFonts w:asciiTheme="majorHAnsi" w:eastAsia="Times New Roman" w:hAnsiTheme="majorHAnsi" w:cstheme="majorHAnsi"/>
          <w:b/>
          <w:color w:val="313131"/>
          <w:sz w:val="24"/>
          <w:szCs w:val="24"/>
        </w:rPr>
        <w:t>New Repository</w:t>
      </w:r>
      <w:r w:rsidRPr="009C59CC">
        <w:rPr>
          <w:rFonts w:asciiTheme="majorHAnsi" w:hAnsiTheme="majorHAnsi" w:cstheme="majorHAnsi"/>
          <w:color w:val="313131"/>
          <w:sz w:val="24"/>
          <w:szCs w:val="24"/>
        </w:rPr>
        <w:t> </w:t>
      </w:r>
      <w:r>
        <w:rPr>
          <w:rFonts w:asciiTheme="majorHAnsi" w:hAnsiTheme="majorHAnsi" w:cstheme="majorHAnsi"/>
          <w:color w:val="313131"/>
          <w:sz w:val="24"/>
          <w:szCs w:val="24"/>
        </w:rPr>
        <w:t xml:space="preserve">sẽ ra giao diện như dưới: </w:t>
      </w:r>
    </w:p>
    <w:p w:rsidR="004968C9" w:rsidRPr="00344B87" w:rsidRDefault="004968C9" w:rsidP="00344B87">
      <w:pPr>
        <w:rPr>
          <w:rFonts w:ascii="Times New Roman" w:hAnsi="Times New Roman"/>
          <w:sz w:val="24"/>
          <w:szCs w:val="24"/>
        </w:rPr>
      </w:pPr>
      <w:r>
        <w:rPr>
          <w:rFonts w:ascii="Helvetica" w:hAnsi="Helvetica"/>
          <w:color w:val="222222"/>
          <w:sz w:val="21"/>
          <w:szCs w:val="21"/>
        </w:rPr>
        <w:br/>
      </w:r>
      <w:r w:rsidR="00E43F59" w:rsidRPr="0016182E">
        <w:drawing>
          <wp:inline distT="0" distB="0" distL="0" distR="0" wp14:anchorId="3665EF86" wp14:editId="7FA2CB08">
            <wp:extent cx="5943600" cy="3909976"/>
            <wp:effectExtent l="0" t="0" r="0" b="0"/>
            <wp:docPr id="6" name="Picture 6" descr="https://daynhauhoc.com/uploads/default/_optimized/723/db8/f2cce259ef_690x454.png">
              <a:hlinkClick xmlns:a="http://schemas.openxmlformats.org/drawingml/2006/main" r:id="rId13" tooltip="&quot;newrepo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ynhauhoc.com/uploads/default/_optimized/723/db8/f2cce259ef_690x454.png">
                      <a:hlinkClick r:id="rId13" tooltip="&quot;newrepo2.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09976"/>
                    </a:xfrm>
                    <a:prstGeom prst="rect">
                      <a:avLst/>
                    </a:prstGeom>
                    <a:noFill/>
                    <a:ln>
                      <a:noFill/>
                    </a:ln>
                  </pic:spPr>
                </pic:pic>
              </a:graphicData>
            </a:graphic>
          </wp:inline>
        </w:drawing>
      </w:r>
    </w:p>
    <w:p w:rsidR="004968C9" w:rsidRPr="00C94F11" w:rsidRDefault="00C94F11" w:rsidP="00344B87">
      <w:pPr>
        <w:shd w:val="clear" w:color="auto" w:fill="FFFFFF"/>
        <w:rPr>
          <w:rFonts w:asciiTheme="majorHAnsi" w:eastAsiaTheme="majorEastAsia" w:hAnsiTheme="majorHAnsi" w:cstheme="majorHAnsi"/>
          <w:color w:val="313131"/>
          <w:sz w:val="24"/>
          <w:szCs w:val="24"/>
        </w:rPr>
      </w:pPr>
      <w:r w:rsidRPr="00C94F11">
        <w:rPr>
          <w:rFonts w:asciiTheme="majorHAnsi" w:eastAsiaTheme="majorEastAsia" w:hAnsiTheme="majorHAnsi" w:cstheme="majorHAnsi"/>
          <w:color w:val="313131"/>
          <w:sz w:val="24"/>
          <w:szCs w:val="24"/>
        </w:rPr>
        <w:t xml:space="preserve">Trong đó: </w:t>
      </w:r>
    </w:p>
    <w:p w:rsidR="00C94F11" w:rsidRPr="00C94F11" w:rsidRDefault="00401B28" w:rsidP="00344B87">
      <w:pPr>
        <w:shd w:val="clear" w:color="auto" w:fill="FFFFFF"/>
        <w:rPr>
          <w:rFonts w:asciiTheme="majorHAnsi" w:eastAsiaTheme="majorEastAsia" w:hAnsiTheme="majorHAnsi" w:cstheme="majorHAnsi"/>
          <w:color w:val="313131"/>
          <w:sz w:val="24"/>
          <w:szCs w:val="24"/>
        </w:rPr>
      </w:pPr>
      <w:r>
        <w:rPr>
          <w:rFonts w:asciiTheme="majorHAnsi" w:eastAsiaTheme="majorEastAsia" w:hAnsiTheme="majorHAnsi" w:cstheme="majorHAnsi"/>
          <w:color w:val="313131"/>
          <w:sz w:val="24"/>
          <w:szCs w:val="24"/>
        </w:rPr>
        <w:t xml:space="preserve">+  </w:t>
      </w:r>
      <w:r w:rsidR="00C94F11" w:rsidRPr="00401B28">
        <w:rPr>
          <w:rFonts w:asciiTheme="majorHAnsi" w:eastAsiaTheme="majorEastAsia" w:hAnsiTheme="majorHAnsi" w:cstheme="majorHAnsi"/>
          <w:b/>
          <w:color w:val="313131"/>
          <w:sz w:val="24"/>
          <w:szCs w:val="24"/>
        </w:rPr>
        <w:t>Repository name:</w:t>
      </w:r>
      <w:r w:rsidR="00C94F11" w:rsidRPr="00C94F11">
        <w:rPr>
          <w:rFonts w:asciiTheme="majorHAnsi" w:eastAsiaTheme="majorEastAsia" w:hAnsiTheme="majorHAnsi" w:cstheme="majorHAnsi"/>
          <w:color w:val="313131"/>
          <w:sz w:val="24"/>
          <w:szCs w:val="24"/>
        </w:rPr>
        <w:t xml:space="preserve"> là tên dự án mà bạn muốn đặt</w:t>
      </w:r>
    </w:p>
    <w:p w:rsidR="00C94F11" w:rsidRPr="00C94F11" w:rsidRDefault="00401B28" w:rsidP="00344B87">
      <w:pPr>
        <w:shd w:val="clear" w:color="auto" w:fill="FFFFFF"/>
        <w:rPr>
          <w:rFonts w:asciiTheme="majorHAnsi" w:eastAsiaTheme="majorEastAsia" w:hAnsiTheme="majorHAnsi" w:cstheme="majorHAnsi"/>
          <w:color w:val="313131"/>
          <w:sz w:val="24"/>
          <w:szCs w:val="24"/>
        </w:rPr>
      </w:pPr>
      <w:r>
        <w:rPr>
          <w:rFonts w:asciiTheme="majorHAnsi" w:eastAsiaTheme="majorEastAsia" w:hAnsiTheme="majorHAnsi" w:cstheme="majorHAnsi"/>
          <w:color w:val="313131"/>
          <w:sz w:val="24"/>
          <w:szCs w:val="24"/>
        </w:rPr>
        <w:t xml:space="preserve">+  </w:t>
      </w:r>
      <w:r w:rsidR="00C94F11" w:rsidRPr="00401B28">
        <w:rPr>
          <w:rFonts w:asciiTheme="majorHAnsi" w:eastAsiaTheme="majorEastAsia" w:hAnsiTheme="majorHAnsi" w:cstheme="majorHAnsi"/>
          <w:b/>
          <w:color w:val="313131"/>
          <w:sz w:val="24"/>
          <w:szCs w:val="24"/>
        </w:rPr>
        <w:t>Description:</w:t>
      </w:r>
      <w:r w:rsidR="00C94F11" w:rsidRPr="00C94F11">
        <w:rPr>
          <w:rFonts w:asciiTheme="majorHAnsi" w:eastAsiaTheme="majorEastAsia" w:hAnsiTheme="majorHAnsi" w:cstheme="majorHAnsi"/>
          <w:color w:val="313131"/>
          <w:sz w:val="24"/>
          <w:szCs w:val="24"/>
        </w:rPr>
        <w:t xml:space="preserve"> miêu tả chi tiết dự án, có thể điền hoặc không</w:t>
      </w:r>
    </w:p>
    <w:p w:rsidR="00C94F11" w:rsidRPr="00C94F11" w:rsidRDefault="00401B28" w:rsidP="00344B87">
      <w:pPr>
        <w:shd w:val="clear" w:color="auto" w:fill="FFFFFF"/>
        <w:rPr>
          <w:rFonts w:asciiTheme="majorHAnsi" w:eastAsiaTheme="majorEastAsia" w:hAnsiTheme="majorHAnsi" w:cstheme="majorHAnsi"/>
          <w:color w:val="313131"/>
          <w:sz w:val="24"/>
          <w:szCs w:val="24"/>
        </w:rPr>
      </w:pPr>
      <w:r>
        <w:rPr>
          <w:rFonts w:asciiTheme="majorHAnsi" w:eastAsiaTheme="majorEastAsia" w:hAnsiTheme="majorHAnsi" w:cstheme="majorHAnsi"/>
          <w:color w:val="313131"/>
          <w:sz w:val="24"/>
          <w:szCs w:val="24"/>
        </w:rPr>
        <w:t xml:space="preserve">+  </w:t>
      </w:r>
      <w:r w:rsidR="00C94F11" w:rsidRPr="00401B28">
        <w:rPr>
          <w:rFonts w:asciiTheme="majorHAnsi" w:eastAsiaTheme="majorEastAsia" w:hAnsiTheme="majorHAnsi" w:cstheme="majorHAnsi"/>
          <w:b/>
          <w:color w:val="313131"/>
          <w:sz w:val="24"/>
          <w:szCs w:val="24"/>
        </w:rPr>
        <w:t>Public or Private:</w:t>
      </w:r>
      <w:r w:rsidR="00C94F11" w:rsidRPr="00C94F11">
        <w:rPr>
          <w:rFonts w:asciiTheme="majorHAnsi" w:eastAsiaTheme="majorEastAsia" w:hAnsiTheme="majorHAnsi" w:cstheme="majorHAnsi"/>
          <w:color w:val="313131"/>
          <w:sz w:val="24"/>
          <w:szCs w:val="24"/>
        </w:rPr>
        <w:t xml:space="preserve"> nếu </w:t>
      </w:r>
      <w:r w:rsidR="00C94F11">
        <w:rPr>
          <w:rFonts w:asciiTheme="majorHAnsi" w:eastAsiaTheme="majorEastAsia" w:hAnsiTheme="majorHAnsi" w:cstheme="majorHAnsi"/>
          <w:color w:val="313131"/>
          <w:sz w:val="24"/>
          <w:szCs w:val="24"/>
        </w:rPr>
        <w:t xml:space="preserve">chọn </w:t>
      </w:r>
      <w:r w:rsidR="00C94F11" w:rsidRPr="00C94F11">
        <w:rPr>
          <w:rFonts w:asciiTheme="majorHAnsi" w:eastAsiaTheme="majorEastAsia" w:hAnsiTheme="majorHAnsi" w:cstheme="majorHAnsi"/>
          <w:color w:val="313131"/>
          <w:sz w:val="24"/>
          <w:szCs w:val="24"/>
        </w:rPr>
        <w:t>chế độ private thì người khác sẽ không thấy code của bạn nhưng bạn sẽ phải tốn phí cho nó.</w:t>
      </w:r>
    </w:p>
    <w:p w:rsidR="005A74A2" w:rsidRDefault="00C94F11" w:rsidP="0038042B">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xml:space="preserve">+ </w:t>
      </w:r>
      <w:r w:rsidR="00401B28">
        <w:rPr>
          <w:rFonts w:asciiTheme="majorHAnsi" w:eastAsia="Times New Roman" w:hAnsiTheme="majorHAnsi" w:cstheme="majorHAnsi"/>
          <w:color w:val="313131"/>
          <w:sz w:val="24"/>
          <w:szCs w:val="24"/>
        </w:rPr>
        <w:t xml:space="preserve"> </w:t>
      </w:r>
      <w:r w:rsidRPr="00401B28">
        <w:rPr>
          <w:rFonts w:asciiTheme="majorHAnsi" w:eastAsia="Times New Roman" w:hAnsiTheme="majorHAnsi" w:cstheme="majorHAnsi"/>
          <w:b/>
          <w:color w:val="313131"/>
          <w:sz w:val="24"/>
          <w:szCs w:val="24"/>
        </w:rPr>
        <w:t>Intialize this repository with a README:</w:t>
      </w:r>
      <w:r>
        <w:rPr>
          <w:rFonts w:asciiTheme="majorHAnsi" w:eastAsia="Times New Roman" w:hAnsiTheme="majorHAnsi" w:cstheme="majorHAnsi"/>
          <w:color w:val="313131"/>
          <w:sz w:val="24"/>
          <w:szCs w:val="24"/>
        </w:rPr>
        <w:t xml:space="preserve">  Có thể chọn hoặc không</w:t>
      </w:r>
    </w:p>
    <w:p w:rsidR="00401B28" w:rsidRDefault="00401B28" w:rsidP="0038042B">
      <w:pPr>
        <w:rPr>
          <w:rFonts w:asciiTheme="majorHAnsi" w:eastAsia="Times New Roman" w:hAnsiTheme="majorHAnsi" w:cstheme="majorHAnsi"/>
          <w:b/>
          <w:color w:val="313131"/>
          <w:sz w:val="24"/>
          <w:szCs w:val="24"/>
        </w:rPr>
      </w:pPr>
      <w:r>
        <w:rPr>
          <w:rFonts w:asciiTheme="majorHAnsi" w:eastAsia="Times New Roman" w:hAnsiTheme="majorHAnsi" w:cstheme="majorHAnsi"/>
          <w:color w:val="313131"/>
          <w:sz w:val="24"/>
          <w:szCs w:val="24"/>
        </w:rPr>
        <w:t xml:space="preserve">Sau khi điền xong thông tin bạn ấn create repository là xong. Bạn sẽ thu được remote repository vừa tạo, và link này có dạng </w:t>
      </w:r>
      <w:r w:rsidRPr="00401B28">
        <w:rPr>
          <w:rFonts w:asciiTheme="majorHAnsi" w:eastAsia="Times New Roman" w:hAnsiTheme="majorHAnsi" w:cstheme="majorHAnsi"/>
          <w:b/>
          <w:color w:val="313131"/>
          <w:sz w:val="24"/>
          <w:szCs w:val="24"/>
        </w:rPr>
        <w:t>git@github.com:user-name/repository-name</w:t>
      </w:r>
      <w:r>
        <w:rPr>
          <w:rFonts w:asciiTheme="majorHAnsi" w:eastAsia="Times New Roman" w:hAnsiTheme="majorHAnsi" w:cstheme="majorHAnsi"/>
          <w:b/>
          <w:color w:val="313131"/>
          <w:sz w:val="24"/>
          <w:szCs w:val="24"/>
        </w:rPr>
        <w:t xml:space="preserve">. </w:t>
      </w:r>
    </w:p>
    <w:p w:rsidR="00476EDB" w:rsidRDefault="00476EDB" w:rsidP="00476EDB">
      <w:pPr>
        <w:pStyle w:val="Heading3"/>
        <w:rPr>
          <w:b/>
          <w:lang w:val="en-GB"/>
        </w:rPr>
      </w:pPr>
      <w:r w:rsidRPr="00344B87">
        <w:rPr>
          <w:b/>
          <w:lang w:val="en-GB"/>
        </w:rPr>
        <w:t>1</w:t>
      </w:r>
      <w:r>
        <w:rPr>
          <w:b/>
          <w:lang w:val="en-GB"/>
        </w:rPr>
        <w:t>.2</w:t>
      </w:r>
      <w:r w:rsidRPr="00344B87">
        <w:rPr>
          <w:b/>
          <w:lang w:val="en-GB"/>
        </w:rPr>
        <w:t xml:space="preserve">, Tạo </w:t>
      </w:r>
      <w:r w:rsidR="005E047A">
        <w:rPr>
          <w:b/>
          <w:lang w:val="en-GB"/>
        </w:rPr>
        <w:t xml:space="preserve">clone </w:t>
      </w:r>
      <w:r w:rsidRPr="00344B87">
        <w:rPr>
          <w:b/>
          <w:lang w:val="en-GB"/>
        </w:rPr>
        <w:t>repositor</w:t>
      </w:r>
      <w:r>
        <w:rPr>
          <w:b/>
          <w:lang w:val="en-GB"/>
        </w:rPr>
        <w:t>y</w:t>
      </w:r>
    </w:p>
    <w:p w:rsidR="005E047A" w:rsidRDefault="005E047A" w:rsidP="005E047A">
      <w:pPr>
        <w:rPr>
          <w:rFonts w:asciiTheme="majorHAnsi" w:eastAsia="Times New Roman" w:hAnsiTheme="majorHAnsi" w:cstheme="majorHAnsi"/>
          <w:noProof/>
          <w:color w:val="313131"/>
          <w:sz w:val="24"/>
          <w:szCs w:val="24"/>
        </w:rPr>
      </w:pPr>
    </w:p>
    <w:p w:rsidR="005E047A" w:rsidRDefault="005E047A" w:rsidP="005E047A">
      <w:pPr>
        <w:rPr>
          <w:rFonts w:asciiTheme="majorHAnsi" w:eastAsia="Times New Roman" w:hAnsiTheme="majorHAnsi" w:cstheme="majorHAnsi"/>
          <w:noProof/>
          <w:color w:val="313131"/>
          <w:sz w:val="24"/>
          <w:szCs w:val="24"/>
        </w:rPr>
      </w:pPr>
      <w:r>
        <w:rPr>
          <w:rFonts w:asciiTheme="majorHAnsi" w:eastAsia="Times New Roman" w:hAnsiTheme="majorHAnsi" w:cstheme="majorHAnsi"/>
          <w:noProof/>
          <w:color w:val="313131"/>
          <w:sz w:val="24"/>
          <w:szCs w:val="24"/>
        </w:rPr>
        <w:t>Mở Github for Window để tạo clone repository về máy tính</w:t>
      </w:r>
    </w:p>
    <w:p w:rsidR="005E047A" w:rsidRDefault="005E047A" w:rsidP="005E047A">
      <w:pPr>
        <w:rPr>
          <w:rFonts w:asciiTheme="majorHAnsi" w:eastAsia="Times New Roman" w:hAnsiTheme="majorHAnsi" w:cstheme="majorHAnsi"/>
          <w:color w:val="313131"/>
          <w:sz w:val="24"/>
          <w:szCs w:val="24"/>
        </w:rPr>
      </w:pPr>
      <w:r>
        <w:rPr>
          <w:rFonts w:asciiTheme="majorHAnsi" w:eastAsia="Times New Roman" w:hAnsiTheme="majorHAnsi" w:cstheme="majorHAnsi"/>
          <w:noProof/>
          <w:color w:val="313131"/>
          <w:sz w:val="24"/>
          <w:szCs w:val="24"/>
        </w:rPr>
        <w:lastRenderedPageBreak/>
        <w:drawing>
          <wp:inline distT="0" distB="0" distL="0" distR="0">
            <wp:extent cx="5769568" cy="3537723"/>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737" cy="3547024"/>
                    </a:xfrm>
                    <a:prstGeom prst="rect">
                      <a:avLst/>
                    </a:prstGeom>
                    <a:noFill/>
                    <a:ln>
                      <a:noFill/>
                    </a:ln>
                  </pic:spPr>
                </pic:pic>
              </a:graphicData>
            </a:graphic>
          </wp:inline>
        </w:drawing>
      </w:r>
    </w:p>
    <w:p w:rsidR="005E047A" w:rsidRDefault="00E6289F" w:rsidP="005E047A">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 xml:space="preserve">Sau khi tạo clone repository xong thì sẽ xuất hiện </w:t>
      </w:r>
    </w:p>
    <w:p w:rsidR="00C4128E" w:rsidRDefault="00C4128E" w:rsidP="005E047A">
      <w:pPr>
        <w:rPr>
          <w:rFonts w:asciiTheme="majorHAnsi" w:eastAsia="Times New Roman" w:hAnsiTheme="majorHAnsi" w:cstheme="majorHAnsi"/>
          <w:color w:val="313131"/>
          <w:sz w:val="24"/>
          <w:szCs w:val="24"/>
        </w:rPr>
      </w:pPr>
      <w:r>
        <w:rPr>
          <w:noProof/>
        </w:rPr>
        <w:drawing>
          <wp:inline distT="0" distB="0" distL="0" distR="0" wp14:anchorId="2B740BD7" wp14:editId="00543D6B">
            <wp:extent cx="5779696" cy="3925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4274" cy="3935278"/>
                    </a:xfrm>
                    <a:prstGeom prst="rect">
                      <a:avLst/>
                    </a:prstGeom>
                  </pic:spPr>
                </pic:pic>
              </a:graphicData>
            </a:graphic>
          </wp:inline>
        </w:drawing>
      </w:r>
    </w:p>
    <w:p w:rsidR="0014043E" w:rsidRDefault="0014043E" w:rsidP="005E047A">
      <w:pPr>
        <w:rPr>
          <w:rFonts w:asciiTheme="majorHAnsi" w:eastAsia="Times New Roman" w:hAnsiTheme="majorHAnsi" w:cstheme="majorHAnsi"/>
          <w:color w:val="313131"/>
          <w:sz w:val="24"/>
          <w:szCs w:val="24"/>
        </w:rPr>
      </w:pPr>
    </w:p>
    <w:p w:rsidR="0014043E" w:rsidRDefault="000A6060" w:rsidP="005E047A">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lastRenderedPageBreak/>
        <w:t>Và từ bây giờ bạn có thể cập nhật các dự án của mình vào trong thư mục github trên máy tính</w:t>
      </w:r>
    </w:p>
    <w:p w:rsidR="000A6060" w:rsidRDefault="000A6060" w:rsidP="000A6060">
      <w:pPr>
        <w:pStyle w:val="Heading3"/>
        <w:rPr>
          <w:b/>
          <w:lang w:val="en-GB"/>
        </w:rPr>
      </w:pPr>
      <w:r w:rsidRPr="00344B87">
        <w:rPr>
          <w:b/>
          <w:lang w:val="en-GB"/>
        </w:rPr>
        <w:t>1</w:t>
      </w:r>
      <w:r>
        <w:rPr>
          <w:b/>
          <w:lang w:val="en-GB"/>
        </w:rPr>
        <w:t>.2</w:t>
      </w:r>
      <w:r w:rsidRPr="00344B87">
        <w:rPr>
          <w:b/>
          <w:lang w:val="en-GB"/>
        </w:rPr>
        <w:t xml:space="preserve">, </w:t>
      </w:r>
      <w:r>
        <w:rPr>
          <w:b/>
          <w:lang w:val="en-GB"/>
        </w:rPr>
        <w:t>Tham gia vào một project khác</w:t>
      </w:r>
    </w:p>
    <w:p w:rsidR="000A6060" w:rsidRPr="000A6060" w:rsidRDefault="000A6060" w:rsidP="000A6060">
      <w:pPr>
        <w:rPr>
          <w:lang w:val="en-GB"/>
        </w:rPr>
      </w:pPr>
    </w:p>
    <w:p w:rsidR="000A6060" w:rsidRDefault="000A6060" w:rsidP="005E047A">
      <w:pPr>
        <w:rPr>
          <w:rFonts w:asciiTheme="majorHAnsi" w:eastAsia="Times New Roman" w:hAnsiTheme="majorHAnsi" w:cstheme="majorHAnsi"/>
          <w:color w:val="313131"/>
          <w:sz w:val="24"/>
          <w:szCs w:val="24"/>
        </w:rPr>
      </w:pPr>
      <w:r>
        <w:rPr>
          <w:rFonts w:asciiTheme="majorHAnsi" w:eastAsia="Times New Roman" w:hAnsiTheme="majorHAnsi" w:cstheme="majorHAnsi"/>
          <w:noProof/>
          <w:color w:val="313131"/>
          <w:sz w:val="24"/>
          <w:szCs w:val="24"/>
        </w:rPr>
        <w:drawing>
          <wp:inline distT="0" distB="0" distL="0" distR="0">
            <wp:extent cx="59340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0A6060" w:rsidRPr="000A6060" w:rsidRDefault="000A6060" w:rsidP="000A6060">
      <w:pPr>
        <w:rPr>
          <w:rFonts w:asciiTheme="majorHAnsi" w:eastAsia="Times New Roman" w:hAnsiTheme="majorHAnsi" w:cstheme="majorHAnsi"/>
          <w:color w:val="313131"/>
          <w:sz w:val="24"/>
          <w:szCs w:val="24"/>
        </w:rPr>
      </w:pPr>
      <w:r w:rsidRPr="000A6060">
        <w:rPr>
          <w:rFonts w:asciiTheme="majorHAnsi" w:eastAsia="Times New Roman" w:hAnsiTheme="majorHAnsi" w:cstheme="majorHAnsi"/>
          <w:color w:val="313131"/>
          <w:sz w:val="24"/>
          <w:szCs w:val="24"/>
        </w:rPr>
        <w:t xml:space="preserve">Để tham gia vào một dự án khác thì trên ô tìm kiếm bạn gõ tên dự án. </w:t>
      </w:r>
    </w:p>
    <w:p w:rsidR="000A6060" w:rsidRDefault="000A6060" w:rsidP="000A6060">
      <w:pPr>
        <w:rPr>
          <w:rFonts w:asciiTheme="majorHAnsi" w:eastAsia="Times New Roman" w:hAnsiTheme="majorHAnsi" w:cstheme="majorHAnsi"/>
          <w:color w:val="313131"/>
          <w:sz w:val="24"/>
          <w:szCs w:val="24"/>
        </w:rPr>
      </w:pPr>
      <w:r>
        <w:rPr>
          <w:rFonts w:asciiTheme="majorHAnsi" w:eastAsia="Times New Roman" w:hAnsiTheme="majorHAnsi" w:cstheme="majorHAnsi"/>
          <w:color w:val="313131"/>
          <w:sz w:val="24"/>
          <w:szCs w:val="24"/>
        </w:rPr>
        <w:t>VD: để tham gia dự án của mình , bạn gõ phamthanh2711/QuanLyKhachHang ,sau đó chọn fork</w:t>
      </w:r>
    </w:p>
    <w:p w:rsidR="000A6060" w:rsidRDefault="000A6060" w:rsidP="000A6060">
      <w:pPr>
        <w:rPr>
          <w:rFonts w:asciiTheme="majorHAnsi" w:eastAsia="Times New Roman" w:hAnsiTheme="majorHAnsi" w:cstheme="majorHAnsi"/>
          <w:color w:val="313131"/>
          <w:sz w:val="24"/>
          <w:szCs w:val="24"/>
        </w:rPr>
      </w:pPr>
      <w:r>
        <w:rPr>
          <w:rFonts w:asciiTheme="majorHAnsi" w:eastAsia="Times New Roman" w:hAnsiTheme="majorHAnsi" w:cstheme="majorHAnsi"/>
          <w:noProof/>
          <w:color w:val="313131"/>
          <w:sz w:val="24"/>
          <w:szCs w:val="24"/>
        </w:rPr>
        <w:drawing>
          <wp:inline distT="0" distB="0" distL="0" distR="0">
            <wp:extent cx="59340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0A6060" w:rsidRPr="000A6060" w:rsidRDefault="000A6060" w:rsidP="000A6060">
      <w:pPr>
        <w:rPr>
          <w:rFonts w:asciiTheme="majorHAnsi" w:eastAsia="Times New Roman" w:hAnsiTheme="majorHAnsi" w:cstheme="majorHAnsi"/>
          <w:color w:val="313131"/>
          <w:sz w:val="24"/>
          <w:szCs w:val="24"/>
        </w:rPr>
      </w:pPr>
      <w:bookmarkStart w:id="0" w:name="_GoBack"/>
      <w:bookmarkEnd w:id="0"/>
    </w:p>
    <w:sectPr w:rsidR="000A6060" w:rsidRPr="000A6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D2977"/>
    <w:multiLevelType w:val="hybridMultilevel"/>
    <w:tmpl w:val="986253C2"/>
    <w:lvl w:ilvl="0" w:tplc="AB4AB210">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A687C"/>
    <w:multiLevelType w:val="hybridMultilevel"/>
    <w:tmpl w:val="3742603E"/>
    <w:lvl w:ilvl="0" w:tplc="5470B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A2246"/>
    <w:multiLevelType w:val="multilevel"/>
    <w:tmpl w:val="01D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EE"/>
    <w:rsid w:val="000A6060"/>
    <w:rsid w:val="0014043E"/>
    <w:rsid w:val="00344B87"/>
    <w:rsid w:val="0038042B"/>
    <w:rsid w:val="00401B28"/>
    <w:rsid w:val="00476EDB"/>
    <w:rsid w:val="004968C9"/>
    <w:rsid w:val="004F07EE"/>
    <w:rsid w:val="00593025"/>
    <w:rsid w:val="005A74A2"/>
    <w:rsid w:val="005E047A"/>
    <w:rsid w:val="006A1070"/>
    <w:rsid w:val="007004E0"/>
    <w:rsid w:val="009C59CC"/>
    <w:rsid w:val="00AC22B2"/>
    <w:rsid w:val="00C4128E"/>
    <w:rsid w:val="00C94F11"/>
    <w:rsid w:val="00CC275A"/>
    <w:rsid w:val="00D37146"/>
    <w:rsid w:val="00E43F59"/>
    <w:rsid w:val="00E6289F"/>
    <w:rsid w:val="00E65079"/>
    <w:rsid w:val="00FA5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5398"/>
  <w15:chartTrackingRefBased/>
  <w15:docId w15:val="{AE2E1962-90D6-4020-A7FE-B09AEFA7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59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7E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F0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E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004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4E0"/>
    <w:rPr>
      <w:b/>
      <w:bCs/>
    </w:rPr>
  </w:style>
  <w:style w:type="character" w:styleId="Emphasis">
    <w:name w:val="Emphasis"/>
    <w:basedOn w:val="DefaultParagraphFont"/>
    <w:uiPriority w:val="20"/>
    <w:qFormat/>
    <w:rsid w:val="007004E0"/>
    <w:rPr>
      <w:i/>
      <w:iCs/>
    </w:rPr>
  </w:style>
  <w:style w:type="paragraph" w:customStyle="1" w:styleId="wp-caption-text">
    <w:name w:val="wp-caption-text"/>
    <w:basedOn w:val="Normal"/>
    <w:rsid w:val="007004E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004E0"/>
    <w:pPr>
      <w:spacing w:after="0" w:line="240" w:lineRule="auto"/>
    </w:pPr>
  </w:style>
  <w:style w:type="character" w:styleId="Hyperlink">
    <w:name w:val="Hyperlink"/>
    <w:basedOn w:val="DefaultParagraphFont"/>
    <w:uiPriority w:val="99"/>
    <w:unhideWhenUsed/>
    <w:rsid w:val="00CC275A"/>
    <w:rPr>
      <w:color w:val="0563C1" w:themeColor="hyperlink"/>
      <w:u w:val="single"/>
    </w:rPr>
  </w:style>
  <w:style w:type="character" w:styleId="HTMLCode">
    <w:name w:val="HTML Code"/>
    <w:basedOn w:val="DefaultParagraphFont"/>
    <w:uiPriority w:val="99"/>
    <w:semiHidden/>
    <w:unhideWhenUsed/>
    <w:rsid w:val="004968C9"/>
    <w:rPr>
      <w:rFonts w:ascii="Courier New" w:eastAsia="Times New Roman" w:hAnsi="Courier New" w:cs="Courier New"/>
      <w:sz w:val="20"/>
      <w:szCs w:val="20"/>
    </w:rPr>
  </w:style>
  <w:style w:type="character" w:customStyle="1" w:styleId="filename">
    <w:name w:val="filename"/>
    <w:basedOn w:val="DefaultParagraphFont"/>
    <w:rsid w:val="004968C9"/>
  </w:style>
  <w:style w:type="character" w:customStyle="1" w:styleId="informations">
    <w:name w:val="informations"/>
    <w:basedOn w:val="DefaultParagraphFont"/>
    <w:rsid w:val="004968C9"/>
  </w:style>
  <w:style w:type="paragraph" w:styleId="ListParagraph">
    <w:name w:val="List Paragraph"/>
    <w:basedOn w:val="Normal"/>
    <w:uiPriority w:val="34"/>
    <w:qFormat/>
    <w:rsid w:val="00AC22B2"/>
    <w:pPr>
      <w:ind w:left="720"/>
      <w:contextualSpacing/>
    </w:pPr>
  </w:style>
  <w:style w:type="character" w:customStyle="1" w:styleId="Heading3Char">
    <w:name w:val="Heading 3 Char"/>
    <w:basedOn w:val="DefaultParagraphFont"/>
    <w:link w:val="Heading3"/>
    <w:uiPriority w:val="9"/>
    <w:rsid w:val="009C59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30175">
      <w:bodyDiv w:val="1"/>
      <w:marLeft w:val="0"/>
      <w:marRight w:val="0"/>
      <w:marTop w:val="0"/>
      <w:marBottom w:val="0"/>
      <w:divBdr>
        <w:top w:val="none" w:sz="0" w:space="0" w:color="auto"/>
        <w:left w:val="none" w:sz="0" w:space="0" w:color="auto"/>
        <w:bottom w:val="none" w:sz="0" w:space="0" w:color="auto"/>
        <w:right w:val="none" w:sz="0" w:space="0" w:color="auto"/>
      </w:divBdr>
      <w:divsChild>
        <w:div w:id="1849755753">
          <w:marLeft w:val="0"/>
          <w:marRight w:val="0"/>
          <w:marTop w:val="0"/>
          <w:marBottom w:val="0"/>
          <w:divBdr>
            <w:top w:val="none" w:sz="0" w:space="0" w:color="auto"/>
            <w:left w:val="none" w:sz="0" w:space="0" w:color="auto"/>
            <w:bottom w:val="none" w:sz="0" w:space="0" w:color="auto"/>
            <w:right w:val="none" w:sz="0" w:space="0" w:color="auto"/>
          </w:divBdr>
          <w:divsChild>
            <w:div w:id="6552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4764">
      <w:bodyDiv w:val="1"/>
      <w:marLeft w:val="0"/>
      <w:marRight w:val="0"/>
      <w:marTop w:val="0"/>
      <w:marBottom w:val="0"/>
      <w:divBdr>
        <w:top w:val="none" w:sz="0" w:space="0" w:color="auto"/>
        <w:left w:val="none" w:sz="0" w:space="0" w:color="auto"/>
        <w:bottom w:val="none" w:sz="0" w:space="0" w:color="auto"/>
        <w:right w:val="none" w:sz="0" w:space="0" w:color="auto"/>
      </w:divBdr>
    </w:div>
    <w:div w:id="1276643767">
      <w:bodyDiv w:val="1"/>
      <w:marLeft w:val="0"/>
      <w:marRight w:val="0"/>
      <w:marTop w:val="0"/>
      <w:marBottom w:val="0"/>
      <w:divBdr>
        <w:top w:val="none" w:sz="0" w:space="0" w:color="auto"/>
        <w:left w:val="none" w:sz="0" w:space="0" w:color="auto"/>
        <w:bottom w:val="none" w:sz="0" w:space="0" w:color="auto"/>
        <w:right w:val="none" w:sz="0" w:space="0" w:color="auto"/>
      </w:divBdr>
    </w:div>
    <w:div w:id="1365011221">
      <w:bodyDiv w:val="1"/>
      <w:marLeft w:val="0"/>
      <w:marRight w:val="0"/>
      <w:marTop w:val="0"/>
      <w:marBottom w:val="0"/>
      <w:divBdr>
        <w:top w:val="none" w:sz="0" w:space="0" w:color="auto"/>
        <w:left w:val="none" w:sz="0" w:space="0" w:color="auto"/>
        <w:bottom w:val="none" w:sz="0" w:space="0" w:color="auto"/>
        <w:right w:val="none" w:sz="0" w:space="0" w:color="auto"/>
      </w:divBdr>
      <w:divsChild>
        <w:div w:id="2044280632">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13" Type="http://schemas.openxmlformats.org/officeDocument/2006/relationships/hyperlink" Target="https://daynhauhoc.s3-ap-southeast-1.amazonaws.com/original/2X/7/76a4800ae5002b93adffbf520f94c13ef214f265.png"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sktop.github.com/" TargetMode="External"/><Relationship Id="rId5" Type="http://schemas.openxmlformats.org/officeDocument/2006/relationships/hyperlink" Target="https://thachpham.com/wp-content/uploads/2015/04/dvcs.png"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8</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2</cp:revision>
  <dcterms:created xsi:type="dcterms:W3CDTF">2018-06-28T02:44:00Z</dcterms:created>
  <dcterms:modified xsi:type="dcterms:W3CDTF">2018-06-29T10:10:00Z</dcterms:modified>
</cp:coreProperties>
</file>